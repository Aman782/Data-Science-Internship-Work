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45D34" w14:textId="4D4A4D81" w:rsidR="001D7664" w:rsidRPr="00B751C0" w:rsidRDefault="00B751C0">
      <w:pPr>
        <w:rPr>
          <w:b/>
          <w:bCs/>
          <w:sz w:val="36"/>
          <w:szCs w:val="36"/>
          <w:lang w:val="en-US"/>
        </w:rPr>
      </w:pPr>
      <w:r w:rsidRPr="00B751C0">
        <w:rPr>
          <w:b/>
          <w:bCs/>
          <w:sz w:val="36"/>
          <w:szCs w:val="36"/>
          <w:lang w:val="en-US"/>
        </w:rPr>
        <w:t>Machine Learning:</w:t>
      </w:r>
    </w:p>
    <w:p w14:paraId="1E64D668" w14:textId="5085EDAB" w:rsidR="00B751C0" w:rsidRDefault="00B75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subset of Artificial intelligence that allows the machine to automatically learn to form past data &amp; experience while identifying patterns to make predictions with minimal human intervention.</w:t>
      </w:r>
    </w:p>
    <w:p w14:paraId="18C36A3E" w14:textId="77777777" w:rsidR="00B751C0" w:rsidRDefault="00B751C0">
      <w:pPr>
        <w:rPr>
          <w:sz w:val="36"/>
          <w:szCs w:val="36"/>
          <w:lang w:val="en-US"/>
        </w:rPr>
      </w:pPr>
    </w:p>
    <w:p w14:paraId="21F56E49" w14:textId="3F1EC747" w:rsidR="00B751C0" w:rsidRPr="00B751C0" w:rsidRDefault="00B751C0">
      <w:pPr>
        <w:rPr>
          <w:b/>
          <w:bCs/>
          <w:sz w:val="36"/>
          <w:szCs w:val="36"/>
          <w:lang w:val="en-US"/>
        </w:rPr>
      </w:pPr>
      <w:r w:rsidRPr="00B751C0">
        <w:rPr>
          <w:b/>
          <w:bCs/>
          <w:sz w:val="36"/>
          <w:szCs w:val="36"/>
          <w:lang w:val="en-US"/>
        </w:rPr>
        <w:t>Types of Machine Learning:</w:t>
      </w:r>
    </w:p>
    <w:p w14:paraId="30A6FCA5" w14:textId="371FD1D0" w:rsidR="00B751C0" w:rsidRDefault="00B751C0" w:rsidP="00B751C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Supervised learning</w:t>
      </w:r>
    </w:p>
    <w:p w14:paraId="34BEC682" w14:textId="32E51130" w:rsidR="00B751C0" w:rsidRDefault="00B751C0" w:rsidP="00B751C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Unsupervised learning</w:t>
      </w:r>
    </w:p>
    <w:p w14:paraId="2B10087F" w14:textId="1AA584D2" w:rsidR="00B751C0" w:rsidRDefault="00B751C0" w:rsidP="00B751C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Semi-supervised Machine Learning</w:t>
      </w:r>
    </w:p>
    <w:p w14:paraId="2713E4EE" w14:textId="50B96A41" w:rsidR="00B751C0" w:rsidRDefault="00B751C0" w:rsidP="00B751C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Reinforcement Learning</w:t>
      </w:r>
    </w:p>
    <w:p w14:paraId="04039F71" w14:textId="77777777" w:rsidR="00B751C0" w:rsidRDefault="00B751C0" w:rsidP="00B751C0">
      <w:pPr>
        <w:rPr>
          <w:sz w:val="36"/>
          <w:szCs w:val="36"/>
          <w:lang w:val="en-US"/>
        </w:rPr>
      </w:pPr>
    </w:p>
    <w:p w14:paraId="39CBC3EA" w14:textId="471F3DF9" w:rsidR="00B751C0" w:rsidRDefault="00B751C0" w:rsidP="00B751C0">
      <w:pPr>
        <w:rPr>
          <w:b/>
          <w:bCs/>
          <w:sz w:val="36"/>
          <w:szCs w:val="36"/>
          <w:u w:val="single"/>
          <w:lang w:val="en-US"/>
        </w:rPr>
      </w:pPr>
      <w:r w:rsidRPr="00B751C0">
        <w:rPr>
          <w:b/>
          <w:bCs/>
          <w:sz w:val="36"/>
          <w:szCs w:val="36"/>
          <w:u w:val="single"/>
          <w:lang w:val="en-US"/>
        </w:rPr>
        <w:t>Supervised Learning:</w:t>
      </w:r>
    </w:p>
    <w:p w14:paraId="15C06A70" w14:textId="69C12C76" w:rsidR="00B751C0" w:rsidRPr="00931196" w:rsidRDefault="00B751C0" w:rsidP="0093119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931196">
        <w:rPr>
          <w:sz w:val="36"/>
          <w:szCs w:val="36"/>
          <w:lang w:val="en-US"/>
        </w:rPr>
        <w:t>When the model gets trained in “labeled data” labeled data has both input and output parameters.</w:t>
      </w:r>
    </w:p>
    <w:p w14:paraId="46B5052B" w14:textId="43BCDD39" w:rsidR="00931196" w:rsidRPr="00931196" w:rsidRDefault="00931196" w:rsidP="0093119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931196">
        <w:rPr>
          <w:sz w:val="36"/>
          <w:szCs w:val="36"/>
          <w:lang w:val="en-US"/>
        </w:rPr>
        <w:t>In this algorithm learn to map points between input and correct output. It has both training and validation data sets.</w:t>
      </w:r>
    </w:p>
    <w:p w14:paraId="5747C142" w14:textId="77777777" w:rsidR="00931196" w:rsidRDefault="00931196" w:rsidP="00B751C0">
      <w:pPr>
        <w:rPr>
          <w:sz w:val="36"/>
          <w:szCs w:val="36"/>
          <w:lang w:val="en-US"/>
        </w:rPr>
      </w:pPr>
    </w:p>
    <w:p w14:paraId="5627695E" w14:textId="719240A2" w:rsidR="00931196" w:rsidRPr="00931196" w:rsidRDefault="00931196" w:rsidP="00B751C0">
      <w:pPr>
        <w:rPr>
          <w:b/>
          <w:bCs/>
          <w:sz w:val="36"/>
          <w:szCs w:val="36"/>
          <w:u w:val="single"/>
          <w:lang w:val="en-US"/>
        </w:rPr>
      </w:pPr>
      <w:r w:rsidRPr="00931196">
        <w:rPr>
          <w:b/>
          <w:bCs/>
          <w:sz w:val="36"/>
          <w:szCs w:val="36"/>
          <w:u w:val="single"/>
          <w:lang w:val="en-US"/>
        </w:rPr>
        <w:t>Definition:</w:t>
      </w:r>
    </w:p>
    <w:p w14:paraId="6094CB51" w14:textId="5445FB59" w:rsidR="00931196" w:rsidRDefault="00931196" w:rsidP="00B75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uses a labeled data set to train the algorithm to predict the outcomes of the target variable.</w:t>
      </w:r>
    </w:p>
    <w:p w14:paraId="71CBD25D" w14:textId="77777777" w:rsidR="00931196" w:rsidRDefault="00931196" w:rsidP="00B751C0">
      <w:pPr>
        <w:rPr>
          <w:sz w:val="36"/>
          <w:szCs w:val="36"/>
          <w:lang w:val="en-US"/>
        </w:rPr>
      </w:pPr>
    </w:p>
    <w:p w14:paraId="03FDFAAD" w14:textId="77777777" w:rsidR="00931196" w:rsidRDefault="00931196" w:rsidP="00B751C0">
      <w:pPr>
        <w:rPr>
          <w:sz w:val="36"/>
          <w:szCs w:val="36"/>
          <w:lang w:val="en-US"/>
        </w:rPr>
      </w:pPr>
    </w:p>
    <w:p w14:paraId="5C66FCA3" w14:textId="77777777" w:rsidR="00931196" w:rsidRDefault="00931196" w:rsidP="00B751C0">
      <w:pPr>
        <w:rPr>
          <w:sz w:val="36"/>
          <w:szCs w:val="36"/>
          <w:lang w:val="en-US"/>
        </w:rPr>
      </w:pPr>
    </w:p>
    <w:p w14:paraId="73EC37A3" w14:textId="41866895" w:rsidR="00931196" w:rsidRPr="00931196" w:rsidRDefault="00931196" w:rsidP="00B751C0">
      <w:pPr>
        <w:rPr>
          <w:b/>
          <w:bCs/>
          <w:sz w:val="36"/>
          <w:szCs w:val="36"/>
          <w:lang w:val="en-US"/>
        </w:rPr>
      </w:pPr>
      <w:r w:rsidRPr="00931196">
        <w:rPr>
          <w:b/>
          <w:bCs/>
          <w:sz w:val="36"/>
          <w:szCs w:val="36"/>
          <w:lang w:val="en-US"/>
        </w:rPr>
        <w:lastRenderedPageBreak/>
        <w:t>Algorithms in supervised Learning:</w:t>
      </w:r>
    </w:p>
    <w:p w14:paraId="7F80ED71" w14:textId="464A85C0" w:rsidR="00931196" w:rsidRDefault="00931196" w:rsidP="0093119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931196">
        <w:rPr>
          <w:sz w:val="36"/>
          <w:szCs w:val="36"/>
          <w:lang w:val="en-US"/>
        </w:rPr>
        <w:t>Linear regression</w:t>
      </w:r>
    </w:p>
    <w:p w14:paraId="4666F758" w14:textId="2BC9D924" w:rsidR="00931196" w:rsidRDefault="00931196" w:rsidP="0093119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Logistic Regression</w:t>
      </w:r>
    </w:p>
    <w:p w14:paraId="71D205C4" w14:textId="485616E3" w:rsidR="00931196" w:rsidRDefault="00931196" w:rsidP="0093119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Decision Tree</w:t>
      </w:r>
    </w:p>
    <w:p w14:paraId="36AB8E32" w14:textId="6C0AD2E1" w:rsidR="00931196" w:rsidRDefault="00931196" w:rsidP="0093119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Random Forest</w:t>
      </w:r>
    </w:p>
    <w:p w14:paraId="678C26F0" w14:textId="5D118363" w:rsidR="00931196" w:rsidRDefault="00931196" w:rsidP="0093119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KNN</w:t>
      </w:r>
    </w:p>
    <w:p w14:paraId="4F51AB7F" w14:textId="30AF9AA4" w:rsidR="00931196" w:rsidRDefault="00931196" w:rsidP="0093119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Naïve Bayes</w:t>
      </w:r>
    </w:p>
    <w:p w14:paraId="49EB6F40" w14:textId="77777777" w:rsidR="00931196" w:rsidRDefault="00931196" w:rsidP="00931196">
      <w:pPr>
        <w:rPr>
          <w:sz w:val="36"/>
          <w:szCs w:val="36"/>
          <w:lang w:val="en-US"/>
        </w:rPr>
      </w:pPr>
    </w:p>
    <w:p w14:paraId="60A0BF58" w14:textId="5E91B5C3" w:rsidR="00931196" w:rsidRPr="00931196" w:rsidRDefault="00931196" w:rsidP="00931196">
      <w:pPr>
        <w:rPr>
          <w:b/>
          <w:bCs/>
          <w:sz w:val="36"/>
          <w:szCs w:val="36"/>
          <w:lang w:val="en-US"/>
        </w:rPr>
      </w:pPr>
      <w:r w:rsidRPr="00931196">
        <w:rPr>
          <w:b/>
          <w:bCs/>
          <w:sz w:val="36"/>
          <w:szCs w:val="36"/>
          <w:lang w:val="en-US"/>
        </w:rPr>
        <w:t>Linear Regression:</w:t>
      </w:r>
    </w:p>
    <w:p w14:paraId="06DA3882" w14:textId="11E7C5A2" w:rsidR="00931196" w:rsidRDefault="00316894" w:rsidP="00B75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Error = actual </w:t>
      </w:r>
      <w:r w:rsidR="00E9349A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predicted</w:t>
      </w:r>
    </w:p>
    <w:p w14:paraId="5955B9D4" w14:textId="1FED999E" w:rsidR="00E9349A" w:rsidRPr="00E9349A" w:rsidRDefault="00E9349A" w:rsidP="00B751C0">
      <w:pPr>
        <w:rPr>
          <w:b/>
          <w:bCs/>
          <w:sz w:val="28"/>
          <w:szCs w:val="28"/>
          <w:lang w:val="en-US"/>
        </w:rPr>
      </w:pPr>
      <w:r w:rsidRPr="00E9349A">
        <w:rPr>
          <w:b/>
          <w:bCs/>
          <w:sz w:val="28"/>
          <w:szCs w:val="28"/>
          <w:lang w:val="en-US"/>
        </w:rPr>
        <w:t>Mean square erro</w:t>
      </w:r>
      <w:r>
        <w:rPr>
          <w:b/>
          <w:bCs/>
          <w:sz w:val="28"/>
          <w:szCs w:val="28"/>
          <w:lang w:val="en-US"/>
        </w:rPr>
        <w:t>r</w:t>
      </w:r>
      <w:r w:rsidRPr="00E9349A">
        <w:rPr>
          <w:b/>
          <w:bCs/>
          <w:sz w:val="28"/>
          <w:szCs w:val="28"/>
          <w:lang w:val="en-US"/>
        </w:rPr>
        <w:t xml:space="preserve"> (MSE)</w:t>
      </w:r>
    </w:p>
    <w:p w14:paraId="393BF87F" w14:textId="792B175D" w:rsidR="00E9349A" w:rsidRPr="00E9349A" w:rsidRDefault="00E9349A" w:rsidP="00B751C0">
      <w:pPr>
        <w:rPr>
          <w:b/>
          <w:bCs/>
          <w:sz w:val="28"/>
          <w:szCs w:val="28"/>
          <w:lang w:val="en-US"/>
        </w:rPr>
      </w:pPr>
      <w:r w:rsidRPr="00E9349A">
        <w:rPr>
          <w:b/>
          <w:bCs/>
          <w:sz w:val="28"/>
          <w:szCs w:val="28"/>
          <w:lang w:val="en-US"/>
        </w:rPr>
        <w:t xml:space="preserve">Root </w:t>
      </w:r>
      <w:proofErr w:type="gramStart"/>
      <w:r w:rsidRPr="00E9349A">
        <w:rPr>
          <w:b/>
          <w:bCs/>
          <w:sz w:val="28"/>
          <w:szCs w:val="28"/>
          <w:lang w:val="en-US"/>
        </w:rPr>
        <w:t>mean</w:t>
      </w:r>
      <w:proofErr w:type="gramEnd"/>
      <w:r w:rsidRPr="00E9349A">
        <w:rPr>
          <w:b/>
          <w:bCs/>
          <w:sz w:val="28"/>
          <w:szCs w:val="28"/>
          <w:lang w:val="en-US"/>
        </w:rPr>
        <w:t xml:space="preserve"> square error</w:t>
      </w:r>
      <w:r>
        <w:rPr>
          <w:b/>
          <w:bCs/>
          <w:sz w:val="28"/>
          <w:szCs w:val="28"/>
          <w:lang w:val="en-US"/>
        </w:rPr>
        <w:t xml:space="preserve"> </w:t>
      </w:r>
      <w:r w:rsidRPr="00E9349A">
        <w:rPr>
          <w:b/>
          <w:bCs/>
          <w:sz w:val="28"/>
          <w:szCs w:val="28"/>
          <w:lang w:val="en-US"/>
        </w:rPr>
        <w:t>(RMSE)</w:t>
      </w:r>
    </w:p>
    <w:p w14:paraId="7EBA2861" w14:textId="321FAAA4" w:rsidR="00E9349A" w:rsidRPr="00E9349A" w:rsidRDefault="00E9349A" w:rsidP="00B751C0">
      <w:pPr>
        <w:rPr>
          <w:b/>
          <w:bCs/>
          <w:sz w:val="28"/>
          <w:szCs w:val="28"/>
          <w:lang w:val="en-US"/>
        </w:rPr>
      </w:pPr>
      <w:r w:rsidRPr="00E9349A">
        <w:rPr>
          <w:b/>
          <w:bCs/>
          <w:sz w:val="28"/>
          <w:szCs w:val="28"/>
          <w:lang w:val="en-US"/>
        </w:rPr>
        <w:t>Mean absolute percentile</w:t>
      </w:r>
    </w:p>
    <w:p w14:paraId="185BA0DF" w14:textId="389A0719" w:rsidR="00E9349A" w:rsidRDefault="00E9349A" w:rsidP="00B751C0">
      <w:pPr>
        <w:rPr>
          <w:b/>
          <w:bCs/>
          <w:sz w:val="28"/>
          <w:szCs w:val="28"/>
          <w:lang w:val="en-US"/>
        </w:rPr>
      </w:pPr>
      <w:r w:rsidRPr="00E9349A">
        <w:rPr>
          <w:b/>
          <w:bCs/>
          <w:sz w:val="28"/>
          <w:szCs w:val="28"/>
          <w:lang w:val="en-US"/>
        </w:rPr>
        <w:t>Mean absolute percentile error</w:t>
      </w:r>
    </w:p>
    <w:p w14:paraId="3F310FA9" w14:textId="77777777" w:rsidR="000113D2" w:rsidRDefault="000113D2" w:rsidP="00B751C0">
      <w:pPr>
        <w:rPr>
          <w:b/>
          <w:bCs/>
          <w:sz w:val="28"/>
          <w:szCs w:val="28"/>
          <w:lang w:val="en-US"/>
        </w:rPr>
      </w:pPr>
    </w:p>
    <w:p w14:paraId="2740063B" w14:textId="183BA16C" w:rsidR="000113D2" w:rsidRDefault="000113D2" w:rsidP="00B751C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Regression: </w:t>
      </w:r>
      <w:r>
        <w:rPr>
          <w:sz w:val="28"/>
          <w:szCs w:val="28"/>
          <w:lang w:val="en-US"/>
        </w:rPr>
        <w:t xml:space="preserve">This problem </w:t>
      </w:r>
      <w:proofErr w:type="gramStart"/>
      <w:r>
        <w:rPr>
          <w:sz w:val="28"/>
          <w:szCs w:val="28"/>
          <w:lang w:val="en-US"/>
        </w:rPr>
        <w:t>involve</w:t>
      </w:r>
      <w:proofErr w:type="gramEnd"/>
      <w:r>
        <w:rPr>
          <w:sz w:val="28"/>
          <w:szCs w:val="28"/>
          <w:lang w:val="en-US"/>
        </w:rPr>
        <w:t xml:space="preserve"> predicting a continuous, </w:t>
      </w:r>
      <w:r w:rsidR="00381446">
        <w:rPr>
          <w:sz w:val="28"/>
          <w:szCs w:val="28"/>
          <w:lang w:val="en-US"/>
        </w:rPr>
        <w:t>numerical values based on input data</w:t>
      </w:r>
    </w:p>
    <w:p w14:paraId="6BBDC552" w14:textId="7ABDEDDC" w:rsidR="00381446" w:rsidRDefault="00381446" w:rsidP="00B75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Ex- prediction </w:t>
      </w:r>
      <w:r w:rsidR="00D318C0">
        <w:rPr>
          <w:sz w:val="28"/>
          <w:szCs w:val="28"/>
          <w:lang w:val="en-US"/>
        </w:rPr>
        <w:t>of sales, price, no. of unit</w:t>
      </w:r>
    </w:p>
    <w:p w14:paraId="37762CC1" w14:textId="77777777" w:rsidR="00D318C0" w:rsidRDefault="00D318C0" w:rsidP="00B751C0">
      <w:pPr>
        <w:rPr>
          <w:sz w:val="28"/>
          <w:szCs w:val="28"/>
          <w:lang w:val="en-US"/>
        </w:rPr>
      </w:pPr>
    </w:p>
    <w:p w14:paraId="4B0B9D5F" w14:textId="7958D769" w:rsidR="00D318C0" w:rsidRPr="00D318C0" w:rsidRDefault="00D318C0" w:rsidP="00B751C0">
      <w:pPr>
        <w:rPr>
          <w:b/>
          <w:bCs/>
          <w:sz w:val="28"/>
          <w:szCs w:val="28"/>
          <w:u w:val="single"/>
          <w:lang w:val="en-US"/>
        </w:rPr>
      </w:pPr>
      <w:r w:rsidRPr="00D318C0">
        <w:rPr>
          <w:b/>
          <w:bCs/>
          <w:sz w:val="28"/>
          <w:szCs w:val="28"/>
          <w:u w:val="single"/>
          <w:lang w:val="en-US"/>
        </w:rPr>
        <w:t>Logistic Regression:</w:t>
      </w:r>
      <w:r w:rsidRPr="00D318C0">
        <w:rPr>
          <w:b/>
          <w:bCs/>
          <w:sz w:val="28"/>
          <w:szCs w:val="28"/>
          <w:u w:val="single"/>
          <w:lang w:val="en-US"/>
        </w:rPr>
        <w:br/>
      </w:r>
    </w:p>
    <w:p w14:paraId="7E9AE6E7" w14:textId="4236BAA2" w:rsidR="00D318C0" w:rsidRDefault="00D318C0" w:rsidP="00B75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have classification problem</w:t>
      </w:r>
      <w:ins w:id="0" w:author="Microsoft Word" w:date="2024-07-10T09:16:00Z" w16du:dateUtc="2024-07-10T03:46:00Z">
        <w:r w:rsidR="00977ED7">
          <w:rPr>
            <w:sz w:val="28"/>
            <w:szCs w:val="28"/>
            <w:lang w:val="en-US"/>
          </w:rPr>
          <w:t>.</w:t>
        </w:r>
      </w:ins>
    </w:p>
    <w:p w14:paraId="69440B25" w14:textId="7244D732" w:rsidR="00D318C0" w:rsidRDefault="00D318C0" w:rsidP="00B751C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Y(</w:t>
      </w:r>
      <w:proofErr w:type="gramEnd"/>
      <w:r>
        <w:rPr>
          <w:sz w:val="28"/>
          <w:szCs w:val="28"/>
          <w:lang w:val="en-US"/>
        </w:rPr>
        <w:t xml:space="preserve">target variable): class or </w:t>
      </w:r>
      <w:proofErr w:type="spellStart"/>
      <w:r>
        <w:rPr>
          <w:sz w:val="28"/>
          <w:szCs w:val="28"/>
          <w:lang w:val="en-US"/>
        </w:rPr>
        <w:t>bool</w:t>
      </w:r>
      <w:ins w:id="1" w:author="Microsoft Word" w:date="2024-07-10T09:16:00Z" w16du:dateUtc="2024-07-10T03:46:00Z">
        <w:r>
          <w:rPr>
            <w:sz w:val="28"/>
            <w:szCs w:val="28"/>
            <w:lang w:val="en-US"/>
          </w:rPr>
          <w:t>bool</w:t>
        </w:r>
        <w:r w:rsidR="00977ED7">
          <w:rPr>
            <w:sz w:val="28"/>
            <w:szCs w:val="28"/>
            <w:lang w:val="en-US"/>
          </w:rPr>
          <w:t>ean</w:t>
        </w:r>
      </w:ins>
      <w:proofErr w:type="spellEnd"/>
      <w:r>
        <w:rPr>
          <w:sz w:val="28"/>
          <w:szCs w:val="28"/>
          <w:lang w:val="en-US"/>
        </w:rPr>
        <w:t xml:space="preserve"> values</w:t>
      </w:r>
      <w:ins w:id="2" w:author="Microsoft Word" w:date="2024-07-10T09:16:00Z" w16du:dateUtc="2024-07-10T03:46:00Z">
        <w:r w:rsidR="00977ED7">
          <w:rPr>
            <w:sz w:val="28"/>
            <w:szCs w:val="28"/>
            <w:lang w:val="en-US"/>
          </w:rPr>
          <w:t>.</w:t>
        </w:r>
      </w:ins>
    </w:p>
    <w:p w14:paraId="6C4B87D8" w14:textId="2E82B515" w:rsidR="00D318C0" w:rsidRPr="000113D2" w:rsidRDefault="00D318C0" w:rsidP="00B75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Classification: this problem </w:t>
      </w:r>
      <w:proofErr w:type="gramStart"/>
      <w:r>
        <w:rPr>
          <w:sz w:val="28"/>
          <w:szCs w:val="28"/>
          <w:lang w:val="en-US"/>
        </w:rPr>
        <w:t>involve</w:t>
      </w:r>
      <w:proofErr w:type="gramEnd"/>
      <w:r>
        <w:rPr>
          <w:sz w:val="28"/>
          <w:szCs w:val="28"/>
          <w:lang w:val="en-US"/>
        </w:rPr>
        <w:t xml:space="preserve"> prediction of categorical label or class based on input data.</w:t>
      </w:r>
    </w:p>
    <w:p w14:paraId="0105571F" w14:textId="4494F515" w:rsidR="00B751C0" w:rsidRDefault="00A2277A" w:rsidP="00B75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logistic Regression not Classification?</w:t>
      </w:r>
    </w:p>
    <w:p w14:paraId="39276D0A" w14:textId="354D6B11" w:rsidR="00081DC1" w:rsidRDefault="00C01E8E" w:rsidP="00B751C0">
      <w:pPr>
        <w:rPr>
          <w:sz w:val="36"/>
          <w:szCs w:val="36"/>
          <w:lang w:val="en-US"/>
        </w:rPr>
      </w:pPr>
      <w:proofErr w:type="gramStart"/>
      <w:r w:rsidRPr="00100905">
        <w:rPr>
          <w:b/>
          <w:bCs/>
          <w:sz w:val="36"/>
          <w:szCs w:val="36"/>
          <w:lang w:val="en-US"/>
        </w:rPr>
        <w:lastRenderedPageBreak/>
        <w:t>Probability(</w:t>
      </w:r>
      <w:proofErr w:type="gramEnd"/>
      <w:r w:rsidRPr="00100905">
        <w:rPr>
          <w:b/>
          <w:bCs/>
          <w:sz w:val="36"/>
          <w:szCs w:val="36"/>
          <w:lang w:val="en-US"/>
        </w:rPr>
        <w:t>Logistic regression)</w:t>
      </w:r>
      <w:r>
        <w:rPr>
          <w:sz w:val="36"/>
          <w:szCs w:val="36"/>
          <w:lang w:val="en-US"/>
        </w:rPr>
        <w:t xml:space="preserve"> = exp(y)/1+exp(y)</w:t>
      </w:r>
    </w:p>
    <w:p w14:paraId="49051FD5" w14:textId="77777777" w:rsidR="00E92541" w:rsidRDefault="00E92541" w:rsidP="00B751C0">
      <w:pPr>
        <w:rPr>
          <w:sz w:val="36"/>
          <w:szCs w:val="36"/>
          <w:lang w:val="en-US"/>
        </w:rPr>
      </w:pPr>
    </w:p>
    <w:p w14:paraId="5C2ECD25" w14:textId="5EFEAA70" w:rsidR="00E92541" w:rsidRDefault="00E92541" w:rsidP="00B751C0">
      <w:pPr>
        <w:rPr>
          <w:sz w:val="36"/>
          <w:szCs w:val="36"/>
          <w:lang w:val="en-US"/>
        </w:rPr>
      </w:pPr>
      <w:r w:rsidRPr="00100905">
        <w:rPr>
          <w:b/>
          <w:bCs/>
          <w:sz w:val="36"/>
          <w:szCs w:val="36"/>
          <w:lang w:val="en-US"/>
        </w:rPr>
        <w:t>True positive</w:t>
      </w:r>
      <w:r>
        <w:rPr>
          <w:sz w:val="36"/>
          <w:szCs w:val="36"/>
          <w:lang w:val="en-US"/>
        </w:rPr>
        <w:t xml:space="preserve"> </w:t>
      </w:r>
      <w:r w:rsidR="00B63539">
        <w:rPr>
          <w:sz w:val="36"/>
          <w:szCs w:val="36"/>
          <w:lang w:val="en-US"/>
        </w:rPr>
        <w:t xml:space="preserve">= </w:t>
      </w:r>
      <w:proofErr w:type="gramStart"/>
      <w:r w:rsidR="00B63539">
        <w:rPr>
          <w:sz w:val="36"/>
          <w:szCs w:val="36"/>
          <w:lang w:val="en-US"/>
        </w:rPr>
        <w:t>Machine(</w:t>
      </w:r>
      <w:proofErr w:type="gramEnd"/>
      <w:r w:rsidR="00B63539">
        <w:rPr>
          <w:sz w:val="36"/>
          <w:szCs w:val="36"/>
          <w:lang w:val="en-US"/>
        </w:rPr>
        <w:t>1 || 0) + Pred(0 || 1)</w:t>
      </w:r>
    </w:p>
    <w:p w14:paraId="1ABAB2CF" w14:textId="57ECA160" w:rsidR="00E92541" w:rsidRDefault="00B63539" w:rsidP="00B751C0">
      <w:pPr>
        <w:rPr>
          <w:sz w:val="36"/>
          <w:szCs w:val="36"/>
          <w:lang w:val="en-US"/>
        </w:rPr>
      </w:pPr>
      <w:r w:rsidRPr="00100905">
        <w:rPr>
          <w:b/>
          <w:bCs/>
          <w:sz w:val="36"/>
          <w:szCs w:val="36"/>
          <w:lang w:val="en-US"/>
        </w:rPr>
        <w:t xml:space="preserve">True </w:t>
      </w:r>
      <w:proofErr w:type="gramStart"/>
      <w:r w:rsidRPr="00100905">
        <w:rPr>
          <w:b/>
          <w:bCs/>
          <w:sz w:val="36"/>
          <w:szCs w:val="36"/>
          <w:lang w:val="en-US"/>
        </w:rPr>
        <w:t>Negative</w:t>
      </w:r>
      <w:r>
        <w:rPr>
          <w:sz w:val="36"/>
          <w:szCs w:val="36"/>
          <w:lang w:val="en-US"/>
        </w:rPr>
        <w:t xml:space="preserve">  =</w:t>
      </w:r>
      <w:proofErr w:type="gramEnd"/>
      <w:r>
        <w:rPr>
          <w:sz w:val="36"/>
          <w:szCs w:val="36"/>
          <w:lang w:val="en-US"/>
        </w:rPr>
        <w:t xml:space="preserve"> Machine(1</w:t>
      </w:r>
      <w:r w:rsidR="002926A3">
        <w:rPr>
          <w:sz w:val="36"/>
          <w:szCs w:val="36"/>
          <w:lang w:val="en-US"/>
        </w:rPr>
        <w:t xml:space="preserve"> || 0</w:t>
      </w:r>
      <w:r>
        <w:rPr>
          <w:sz w:val="36"/>
          <w:szCs w:val="36"/>
          <w:lang w:val="en-US"/>
        </w:rPr>
        <w:t>) + Pred(1</w:t>
      </w:r>
      <w:r w:rsidR="002926A3">
        <w:rPr>
          <w:sz w:val="36"/>
          <w:szCs w:val="36"/>
          <w:lang w:val="en-US"/>
        </w:rPr>
        <w:t xml:space="preserve"> || 0</w:t>
      </w:r>
      <w:r>
        <w:rPr>
          <w:sz w:val="36"/>
          <w:szCs w:val="36"/>
          <w:lang w:val="en-US"/>
        </w:rPr>
        <w:t>)</w:t>
      </w:r>
    </w:p>
    <w:p w14:paraId="4C71892D" w14:textId="77777777" w:rsidR="00B63539" w:rsidRDefault="00B63539" w:rsidP="00B751C0">
      <w:pPr>
        <w:rPr>
          <w:sz w:val="36"/>
          <w:szCs w:val="36"/>
          <w:lang w:val="en-US"/>
        </w:rPr>
      </w:pPr>
    </w:p>
    <w:p w14:paraId="6A8FAF23" w14:textId="0C7AB051" w:rsidR="00B63539" w:rsidRDefault="00B63539" w:rsidP="00B751C0">
      <w:pPr>
        <w:rPr>
          <w:sz w:val="36"/>
          <w:szCs w:val="36"/>
          <w:lang w:val="en-US"/>
        </w:rPr>
      </w:pPr>
      <w:r w:rsidRPr="00100905">
        <w:rPr>
          <w:b/>
          <w:bCs/>
          <w:sz w:val="36"/>
          <w:szCs w:val="36"/>
          <w:lang w:val="en-US"/>
        </w:rPr>
        <w:t>Accuracy</w:t>
      </w:r>
      <w:r>
        <w:rPr>
          <w:sz w:val="36"/>
          <w:szCs w:val="36"/>
          <w:lang w:val="en-US"/>
        </w:rPr>
        <w:t xml:space="preserve"> = (TP+TN)/No of instances (values)</w:t>
      </w:r>
    </w:p>
    <w:p w14:paraId="23BBAAD9" w14:textId="250B901B" w:rsidR="00654172" w:rsidRDefault="00654172" w:rsidP="00B751C0">
      <w:pPr>
        <w:rPr>
          <w:sz w:val="36"/>
          <w:szCs w:val="36"/>
          <w:lang w:val="en-US"/>
        </w:rPr>
      </w:pPr>
      <w:r w:rsidRPr="002C1895">
        <w:rPr>
          <w:b/>
          <w:bCs/>
          <w:sz w:val="36"/>
          <w:szCs w:val="36"/>
          <w:lang w:val="en-US"/>
        </w:rPr>
        <w:t xml:space="preserve">Recall </w:t>
      </w:r>
      <w:r>
        <w:rPr>
          <w:sz w:val="36"/>
          <w:szCs w:val="36"/>
          <w:lang w:val="en-US"/>
        </w:rPr>
        <w:t>= TP/(TP+</w:t>
      </w:r>
      <w:r w:rsidR="002C1895">
        <w:rPr>
          <w:sz w:val="36"/>
          <w:szCs w:val="36"/>
          <w:lang w:val="en-US"/>
        </w:rPr>
        <w:t>FN</w:t>
      </w:r>
      <w:r>
        <w:rPr>
          <w:sz w:val="36"/>
          <w:szCs w:val="36"/>
          <w:lang w:val="en-US"/>
        </w:rPr>
        <w:t>)</w:t>
      </w:r>
    </w:p>
    <w:p w14:paraId="5EFC043C" w14:textId="77777777" w:rsidR="00055DC7" w:rsidRDefault="00055DC7" w:rsidP="00B751C0">
      <w:pPr>
        <w:rPr>
          <w:sz w:val="36"/>
          <w:szCs w:val="36"/>
          <w:lang w:val="en-US"/>
        </w:rPr>
      </w:pPr>
    </w:p>
    <w:p w14:paraId="52B6F103" w14:textId="42F81DBF" w:rsidR="00055DC7" w:rsidRDefault="00055DC7" w:rsidP="00B751C0">
      <w:pPr>
        <w:rPr>
          <w:sz w:val="36"/>
          <w:szCs w:val="36"/>
          <w:lang w:val="en-US"/>
        </w:rPr>
      </w:pPr>
      <w:r w:rsidRPr="00100905">
        <w:rPr>
          <w:b/>
          <w:bCs/>
          <w:sz w:val="36"/>
          <w:szCs w:val="36"/>
          <w:lang w:val="en-US"/>
        </w:rPr>
        <w:t>Precision</w:t>
      </w:r>
      <w:r>
        <w:rPr>
          <w:sz w:val="36"/>
          <w:szCs w:val="36"/>
          <w:lang w:val="en-US"/>
        </w:rPr>
        <w:t xml:space="preserve"> is the ratio of true pos to the total pred pos.</w:t>
      </w:r>
    </w:p>
    <w:p w14:paraId="57AF44C3" w14:textId="5FD18DEC" w:rsidR="00055DC7" w:rsidRDefault="00055DC7" w:rsidP="00B75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measures how </w:t>
      </w:r>
      <w:r w:rsidR="004D04C6">
        <w:rPr>
          <w:sz w:val="36"/>
          <w:szCs w:val="36"/>
          <w:lang w:val="en-US"/>
        </w:rPr>
        <w:t xml:space="preserve">many of the predicted values </w:t>
      </w:r>
    </w:p>
    <w:p w14:paraId="531EB119" w14:textId="77777777" w:rsidR="001845CB" w:rsidRDefault="001845CB" w:rsidP="00B751C0">
      <w:pPr>
        <w:rPr>
          <w:sz w:val="36"/>
          <w:szCs w:val="36"/>
          <w:lang w:val="en-US"/>
        </w:rPr>
      </w:pPr>
    </w:p>
    <w:p w14:paraId="760F5C0A" w14:textId="71827B39" w:rsidR="0095140F" w:rsidRPr="0095140F" w:rsidRDefault="0095140F" w:rsidP="00B751C0">
      <w:pPr>
        <w:rPr>
          <w:b/>
          <w:bCs/>
          <w:sz w:val="32"/>
          <w:szCs w:val="32"/>
          <w:u w:val="single"/>
          <w:lang w:val="en-US"/>
        </w:rPr>
      </w:pPr>
      <w:r w:rsidRPr="0095140F">
        <w:rPr>
          <w:b/>
          <w:bCs/>
          <w:sz w:val="32"/>
          <w:szCs w:val="32"/>
          <w:u w:val="single"/>
          <w:lang w:val="en-US"/>
        </w:rPr>
        <w:t>Decision Tree:</w:t>
      </w:r>
    </w:p>
    <w:p w14:paraId="629D8EED" w14:textId="0A1CEF2B" w:rsidR="00B751C0" w:rsidRDefault="0095140F" w:rsidP="00B75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a tool used to make </w:t>
      </w:r>
      <w:r w:rsidR="00AB2952">
        <w:rPr>
          <w:sz w:val="36"/>
          <w:szCs w:val="36"/>
          <w:lang w:val="en-US"/>
        </w:rPr>
        <w:t>decisions</w:t>
      </w:r>
      <w:r>
        <w:rPr>
          <w:sz w:val="36"/>
          <w:szCs w:val="36"/>
          <w:lang w:val="en-US"/>
        </w:rPr>
        <w:t xml:space="preserve">. It </w:t>
      </w:r>
      <w:r w:rsidR="00AB2952">
        <w:rPr>
          <w:sz w:val="36"/>
          <w:szCs w:val="36"/>
          <w:lang w:val="en-US"/>
        </w:rPr>
        <w:t>looks</w:t>
      </w:r>
      <w:r>
        <w:rPr>
          <w:sz w:val="36"/>
          <w:szCs w:val="36"/>
          <w:lang w:val="en-US"/>
        </w:rPr>
        <w:t xml:space="preserve"> </w:t>
      </w:r>
      <w:r w:rsidR="0022254D">
        <w:rPr>
          <w:sz w:val="36"/>
          <w:szCs w:val="36"/>
          <w:lang w:val="en-US"/>
        </w:rPr>
        <w:t xml:space="preserve">like a flowchart where each branch represents a choice and each choice and each leaf represent </w:t>
      </w:r>
      <w:r w:rsidR="00FF0D0E">
        <w:rPr>
          <w:sz w:val="36"/>
          <w:szCs w:val="36"/>
          <w:lang w:val="en-US"/>
        </w:rPr>
        <w:t xml:space="preserve">an </w:t>
      </w:r>
      <w:r w:rsidR="0022254D">
        <w:rPr>
          <w:sz w:val="36"/>
          <w:szCs w:val="36"/>
          <w:lang w:val="en-US"/>
        </w:rPr>
        <w:t>outcome</w:t>
      </w:r>
      <w:r w:rsidR="00AB2952">
        <w:rPr>
          <w:sz w:val="36"/>
          <w:szCs w:val="36"/>
          <w:lang w:val="en-US"/>
        </w:rPr>
        <w:t>.</w:t>
      </w:r>
    </w:p>
    <w:p w14:paraId="77F8BEA7" w14:textId="1E459638" w:rsidR="00100905" w:rsidRDefault="00C67909" w:rsidP="00B751C0">
      <w:pPr>
        <w:rPr>
          <w:sz w:val="36"/>
          <w:szCs w:val="36"/>
          <w:lang w:val="en-US"/>
        </w:rPr>
      </w:pPr>
      <w:proofErr w:type="gramStart"/>
      <w:r w:rsidRPr="000C3175">
        <w:rPr>
          <w:b/>
          <w:bCs/>
          <w:sz w:val="36"/>
          <w:szCs w:val="36"/>
          <w:lang w:val="en-US"/>
        </w:rPr>
        <w:t>Entropy</w:t>
      </w:r>
      <w:r>
        <w:rPr>
          <w:sz w:val="36"/>
          <w:szCs w:val="36"/>
          <w:lang w:val="en-US"/>
        </w:rPr>
        <w:t>:-</w:t>
      </w:r>
      <w:proofErr w:type="gramEnd"/>
      <w:r w:rsidR="00100905">
        <w:rPr>
          <w:sz w:val="36"/>
          <w:szCs w:val="36"/>
          <w:lang w:val="en-US"/>
        </w:rPr>
        <w:t xml:space="preserve"> </w:t>
      </w:r>
      <w:r w:rsidR="00744F9D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p</w:t>
      </w:r>
      <w:r w:rsidR="00A2350D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*Log(p</w:t>
      </w:r>
      <w:r w:rsidR="00AF545B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, Base2)</w:t>
      </w:r>
      <w:r w:rsidR="000C6854">
        <w:rPr>
          <w:sz w:val="36"/>
          <w:szCs w:val="36"/>
          <w:lang w:val="en-US"/>
        </w:rPr>
        <w:t xml:space="preserve"> </w:t>
      </w:r>
      <w:r w:rsidR="00A2350D">
        <w:rPr>
          <w:sz w:val="36"/>
          <w:szCs w:val="36"/>
          <w:lang w:val="en-US"/>
        </w:rPr>
        <w:t>-</w:t>
      </w:r>
      <w:r w:rsidR="000C6854">
        <w:rPr>
          <w:sz w:val="36"/>
          <w:szCs w:val="36"/>
          <w:lang w:val="en-US"/>
        </w:rPr>
        <w:t xml:space="preserve"> </w:t>
      </w:r>
      <w:r w:rsidR="00A2350D">
        <w:rPr>
          <w:sz w:val="36"/>
          <w:szCs w:val="36"/>
          <w:lang w:val="en-US"/>
        </w:rPr>
        <w:t>p2*Log(p2, Base2)……</w:t>
      </w:r>
      <w:r w:rsidR="000C3175">
        <w:rPr>
          <w:sz w:val="36"/>
          <w:szCs w:val="36"/>
          <w:lang w:val="en-US"/>
        </w:rPr>
        <w:t>.</w:t>
      </w:r>
    </w:p>
    <w:p w14:paraId="5BDE2DCF" w14:textId="77777777" w:rsidR="0039451E" w:rsidRDefault="0039451E" w:rsidP="00B751C0">
      <w:pPr>
        <w:rPr>
          <w:sz w:val="36"/>
          <w:szCs w:val="36"/>
          <w:lang w:val="en-US"/>
        </w:rPr>
      </w:pPr>
    </w:p>
    <w:p w14:paraId="3CAAFC4D" w14:textId="77777777" w:rsidR="0039451E" w:rsidRDefault="0039451E" w:rsidP="00B751C0">
      <w:pPr>
        <w:rPr>
          <w:sz w:val="36"/>
          <w:szCs w:val="36"/>
          <w:lang w:val="en-US"/>
        </w:rPr>
      </w:pPr>
    </w:p>
    <w:p w14:paraId="71C6EA19" w14:textId="272BDD6C" w:rsidR="0039451E" w:rsidRPr="0039451E" w:rsidRDefault="0039451E" w:rsidP="00B751C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Hyperparameter</w:t>
      </w:r>
      <w:r w:rsidRPr="0039451E">
        <w:rPr>
          <w:b/>
          <w:bCs/>
          <w:sz w:val="36"/>
          <w:szCs w:val="36"/>
          <w:lang w:val="en-US"/>
        </w:rPr>
        <w:t xml:space="preserve"> tuning</w:t>
      </w:r>
    </w:p>
    <w:p w14:paraId="76E9FC16" w14:textId="32BF27CB" w:rsidR="0039451E" w:rsidRDefault="0039451E" w:rsidP="00B75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involves selecting the best set of </w:t>
      </w:r>
      <w:r w:rsidR="00B046C2">
        <w:rPr>
          <w:sz w:val="36"/>
          <w:szCs w:val="36"/>
          <w:lang w:val="en-US"/>
        </w:rPr>
        <w:t>hyperparameters</w:t>
      </w:r>
      <w:r>
        <w:rPr>
          <w:sz w:val="36"/>
          <w:szCs w:val="36"/>
          <w:lang w:val="en-US"/>
        </w:rPr>
        <w:t xml:space="preserve"> to improve the </w:t>
      </w:r>
      <w:r w:rsidR="00B046C2">
        <w:rPr>
          <w:sz w:val="36"/>
          <w:szCs w:val="36"/>
          <w:lang w:val="en-US"/>
        </w:rPr>
        <w:t>model's</w:t>
      </w:r>
      <w:r>
        <w:rPr>
          <w:sz w:val="36"/>
          <w:szCs w:val="36"/>
          <w:lang w:val="en-US"/>
        </w:rPr>
        <w:t xml:space="preserve"> performance on a given </w:t>
      </w:r>
      <w:r w:rsidR="00B046C2">
        <w:rPr>
          <w:sz w:val="36"/>
          <w:szCs w:val="36"/>
          <w:lang w:val="en-US"/>
        </w:rPr>
        <w:t>data</w:t>
      </w:r>
    </w:p>
    <w:p w14:paraId="77029BC6" w14:textId="77777777" w:rsidR="00B046C2" w:rsidRDefault="00B046C2" w:rsidP="00B751C0">
      <w:pPr>
        <w:rPr>
          <w:sz w:val="36"/>
          <w:szCs w:val="36"/>
          <w:lang w:val="en-US"/>
        </w:rPr>
      </w:pPr>
    </w:p>
    <w:p w14:paraId="7AF79BF0" w14:textId="77777777" w:rsidR="00B046C2" w:rsidRDefault="00B046C2" w:rsidP="00B751C0">
      <w:pPr>
        <w:rPr>
          <w:sz w:val="36"/>
          <w:szCs w:val="36"/>
          <w:lang w:val="en-US"/>
        </w:rPr>
      </w:pPr>
    </w:p>
    <w:p w14:paraId="3F199F7E" w14:textId="77777777" w:rsidR="00B046C2" w:rsidRDefault="00B046C2" w:rsidP="00B751C0">
      <w:pPr>
        <w:rPr>
          <w:sz w:val="36"/>
          <w:szCs w:val="36"/>
          <w:lang w:val="en-US"/>
        </w:rPr>
      </w:pPr>
    </w:p>
    <w:p w14:paraId="4FA98F23" w14:textId="0826445F" w:rsidR="00B046C2" w:rsidRPr="0078698A" w:rsidRDefault="00B046C2" w:rsidP="00B751C0">
      <w:pPr>
        <w:rPr>
          <w:b/>
          <w:bCs/>
          <w:sz w:val="36"/>
          <w:szCs w:val="36"/>
          <w:u w:val="single"/>
          <w:lang w:val="en-US"/>
        </w:rPr>
      </w:pPr>
      <w:r w:rsidRPr="0078698A">
        <w:rPr>
          <w:b/>
          <w:bCs/>
          <w:sz w:val="36"/>
          <w:szCs w:val="36"/>
          <w:u w:val="single"/>
          <w:lang w:val="en-US"/>
        </w:rPr>
        <w:t>Parameters:</w:t>
      </w:r>
    </w:p>
    <w:p w14:paraId="00A4F5E3" w14:textId="7E927BFC" w:rsidR="00B046C2" w:rsidRPr="0078698A" w:rsidRDefault="00B046C2" w:rsidP="00B046C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8698A">
        <w:rPr>
          <w:b/>
          <w:bCs/>
          <w:sz w:val="36"/>
          <w:szCs w:val="36"/>
          <w:lang w:val="en-US"/>
        </w:rPr>
        <w:t>Min sample leaf:</w:t>
      </w:r>
    </w:p>
    <w:p w14:paraId="414A4614" w14:textId="598172FA" w:rsidR="00B046C2" w:rsidRDefault="00B046C2" w:rsidP="00B046C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the </w:t>
      </w:r>
      <w:r w:rsidR="001B46A5">
        <w:rPr>
          <w:sz w:val="36"/>
          <w:szCs w:val="36"/>
          <w:lang w:val="en-US"/>
        </w:rPr>
        <w:t>minimum</w:t>
      </w:r>
      <w:r>
        <w:rPr>
          <w:sz w:val="36"/>
          <w:szCs w:val="36"/>
          <w:lang w:val="en-US"/>
        </w:rPr>
        <w:t xml:space="preserve"> no of nodes should be present at </w:t>
      </w:r>
      <w:r w:rsidR="001B46A5">
        <w:rPr>
          <w:sz w:val="36"/>
          <w:szCs w:val="36"/>
          <w:lang w:val="en-US"/>
        </w:rPr>
        <w:t>the leaf.</w:t>
      </w:r>
      <w:r w:rsidR="0080397F">
        <w:rPr>
          <w:sz w:val="36"/>
          <w:szCs w:val="36"/>
          <w:lang w:val="en-US"/>
        </w:rPr>
        <w:t xml:space="preserve"> Higher values can prevent the model from </w:t>
      </w:r>
      <w:r w:rsidR="00C54F46">
        <w:rPr>
          <w:sz w:val="36"/>
          <w:szCs w:val="36"/>
          <w:lang w:val="en-US"/>
        </w:rPr>
        <w:t>overfitting.</w:t>
      </w:r>
    </w:p>
    <w:p w14:paraId="37C29D8F" w14:textId="77777777" w:rsidR="0080397F" w:rsidRDefault="0080397F" w:rsidP="00B046C2">
      <w:pPr>
        <w:pStyle w:val="ListParagraph"/>
        <w:rPr>
          <w:sz w:val="36"/>
          <w:szCs w:val="36"/>
          <w:lang w:val="en-US"/>
        </w:rPr>
      </w:pPr>
    </w:p>
    <w:p w14:paraId="02AA9B67" w14:textId="4F796047" w:rsidR="001B46A5" w:rsidRDefault="001B46A5" w:rsidP="001B46A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78698A">
        <w:rPr>
          <w:b/>
          <w:bCs/>
          <w:sz w:val="36"/>
          <w:szCs w:val="36"/>
          <w:lang w:val="en-US"/>
        </w:rPr>
        <w:t>M</w:t>
      </w:r>
      <w:r w:rsidR="0080397F" w:rsidRPr="0078698A">
        <w:rPr>
          <w:b/>
          <w:bCs/>
          <w:sz w:val="36"/>
          <w:szCs w:val="36"/>
          <w:lang w:val="en-US"/>
        </w:rPr>
        <w:t>in sample split:</w:t>
      </w:r>
      <w:r w:rsidR="0080397F">
        <w:rPr>
          <w:sz w:val="36"/>
          <w:szCs w:val="36"/>
          <w:lang w:val="en-US"/>
        </w:rPr>
        <w:br/>
      </w:r>
      <w:r w:rsidR="0080475A">
        <w:rPr>
          <w:sz w:val="36"/>
          <w:szCs w:val="36"/>
          <w:lang w:val="en-US"/>
        </w:rPr>
        <w:t xml:space="preserve">The minimum no of </w:t>
      </w:r>
      <w:r w:rsidR="00C54F46">
        <w:rPr>
          <w:sz w:val="36"/>
          <w:szCs w:val="36"/>
          <w:lang w:val="en-US"/>
        </w:rPr>
        <w:t>samples</w:t>
      </w:r>
      <w:r w:rsidR="0080475A">
        <w:rPr>
          <w:sz w:val="36"/>
          <w:szCs w:val="36"/>
          <w:lang w:val="en-US"/>
        </w:rPr>
        <w:t xml:space="preserve"> </w:t>
      </w:r>
      <w:r w:rsidR="00834479">
        <w:rPr>
          <w:sz w:val="36"/>
          <w:szCs w:val="36"/>
          <w:lang w:val="en-US"/>
        </w:rPr>
        <w:t>is required</w:t>
      </w:r>
      <w:r w:rsidR="00C54F46">
        <w:rPr>
          <w:sz w:val="36"/>
          <w:szCs w:val="36"/>
          <w:lang w:val="en-US"/>
        </w:rPr>
        <w:t xml:space="preserve"> to split </w:t>
      </w:r>
      <w:r w:rsidR="00834479">
        <w:rPr>
          <w:sz w:val="36"/>
          <w:szCs w:val="36"/>
          <w:lang w:val="en-US"/>
        </w:rPr>
        <w:t>internal nodes. Higher values can prevent the model from learning.</w:t>
      </w:r>
    </w:p>
    <w:p w14:paraId="09615621" w14:textId="77777777" w:rsidR="00E573CB" w:rsidRDefault="00E573CB" w:rsidP="00E573CB">
      <w:pPr>
        <w:pStyle w:val="ListParagraph"/>
        <w:rPr>
          <w:sz w:val="36"/>
          <w:szCs w:val="36"/>
          <w:lang w:val="en-US"/>
        </w:rPr>
      </w:pPr>
    </w:p>
    <w:p w14:paraId="14E01991" w14:textId="14412C70" w:rsidR="00834479" w:rsidRPr="0078698A" w:rsidRDefault="0078698A" w:rsidP="00834479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78698A">
        <w:rPr>
          <w:b/>
          <w:bCs/>
          <w:sz w:val="36"/>
          <w:szCs w:val="36"/>
          <w:lang w:val="en-US"/>
        </w:rPr>
        <w:t>Max depth:</w:t>
      </w:r>
    </w:p>
    <w:p w14:paraId="2D7CB912" w14:textId="167EACE3" w:rsidR="0078698A" w:rsidRDefault="0078698A" w:rsidP="0078698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maximum of the tree limiting the depth can prevent</w:t>
      </w:r>
    </w:p>
    <w:p w14:paraId="6CC75617" w14:textId="437A4999" w:rsidR="0078698A" w:rsidRDefault="0078698A" w:rsidP="0078698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Overfitting.</w:t>
      </w:r>
    </w:p>
    <w:p w14:paraId="7DA9E9B2" w14:textId="77777777" w:rsidR="00CE416E" w:rsidRDefault="00CE416E" w:rsidP="0078698A">
      <w:pPr>
        <w:pStyle w:val="ListParagraph"/>
        <w:rPr>
          <w:sz w:val="36"/>
          <w:szCs w:val="36"/>
          <w:lang w:val="en-US"/>
        </w:rPr>
      </w:pPr>
    </w:p>
    <w:p w14:paraId="381820E5" w14:textId="77777777" w:rsidR="00CE416E" w:rsidRDefault="00CE416E" w:rsidP="0078698A">
      <w:pPr>
        <w:pStyle w:val="ListParagraph"/>
        <w:rPr>
          <w:sz w:val="36"/>
          <w:szCs w:val="36"/>
          <w:lang w:val="en-US"/>
        </w:rPr>
      </w:pPr>
    </w:p>
    <w:p w14:paraId="33AE3FE7" w14:textId="77777777" w:rsidR="00CE416E" w:rsidRPr="00834479" w:rsidRDefault="00CE416E" w:rsidP="0078698A">
      <w:pPr>
        <w:pStyle w:val="ListParagraph"/>
        <w:rPr>
          <w:sz w:val="36"/>
          <w:szCs w:val="36"/>
          <w:lang w:val="en-US"/>
        </w:rPr>
      </w:pPr>
    </w:p>
    <w:p w14:paraId="4FF68627" w14:textId="27D1D13C" w:rsidR="00B046C2" w:rsidRPr="000C62ED" w:rsidRDefault="00CE416E" w:rsidP="000C62ED">
      <w:pPr>
        <w:rPr>
          <w:b/>
          <w:bCs/>
          <w:sz w:val="36"/>
          <w:szCs w:val="36"/>
          <w:u w:val="single"/>
          <w:lang w:val="en-US"/>
        </w:rPr>
      </w:pPr>
      <w:r w:rsidRPr="000C62ED">
        <w:rPr>
          <w:b/>
          <w:bCs/>
          <w:sz w:val="36"/>
          <w:szCs w:val="36"/>
          <w:u w:val="single"/>
          <w:lang w:val="en-US"/>
        </w:rPr>
        <w:t>Random Forest:</w:t>
      </w:r>
    </w:p>
    <w:p w14:paraId="45094C70" w14:textId="44C95288" w:rsidR="00CE416E" w:rsidRDefault="00760ED4" w:rsidP="009B180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an ensemble learning method primarily used for classification </w:t>
      </w:r>
      <w:r w:rsidR="00A77384">
        <w:rPr>
          <w:sz w:val="36"/>
          <w:szCs w:val="36"/>
          <w:lang w:val="en-US"/>
        </w:rPr>
        <w:t xml:space="preserve">and regression </w:t>
      </w:r>
      <w:r w:rsidR="009B1805">
        <w:rPr>
          <w:sz w:val="36"/>
          <w:szCs w:val="36"/>
          <w:lang w:val="en-US"/>
        </w:rPr>
        <w:t>tasks</w:t>
      </w:r>
      <w:r w:rsidR="00A77384">
        <w:rPr>
          <w:sz w:val="36"/>
          <w:szCs w:val="36"/>
          <w:lang w:val="en-US"/>
        </w:rPr>
        <w:t>.</w:t>
      </w:r>
    </w:p>
    <w:p w14:paraId="4FE144CC" w14:textId="77777777" w:rsidR="009B1805" w:rsidRDefault="009B1805" w:rsidP="00B046C2">
      <w:pPr>
        <w:pStyle w:val="ListParagraph"/>
        <w:rPr>
          <w:sz w:val="36"/>
          <w:szCs w:val="36"/>
          <w:lang w:val="en-US"/>
        </w:rPr>
      </w:pPr>
    </w:p>
    <w:p w14:paraId="01BA7A61" w14:textId="1769F162" w:rsidR="00A77384" w:rsidRDefault="00A77384" w:rsidP="009B180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operates by constructing multiple decision</w:t>
      </w:r>
      <w:r w:rsidR="00DF3631">
        <w:rPr>
          <w:sz w:val="36"/>
          <w:szCs w:val="36"/>
          <w:lang w:val="en-US"/>
        </w:rPr>
        <w:t xml:space="preserve"> </w:t>
      </w:r>
      <w:r w:rsidR="009B1805">
        <w:rPr>
          <w:sz w:val="36"/>
          <w:szCs w:val="36"/>
          <w:lang w:val="en-US"/>
        </w:rPr>
        <w:t xml:space="preserve">trees during the training and testing model of the individual tree's </w:t>
      </w:r>
      <w:r w:rsidR="009B1805" w:rsidRPr="00B6277C">
        <w:rPr>
          <w:b/>
          <w:bCs/>
          <w:sz w:val="36"/>
          <w:szCs w:val="36"/>
          <w:lang w:val="en-US"/>
        </w:rPr>
        <w:t>classification</w:t>
      </w:r>
      <w:r w:rsidR="009B1805">
        <w:rPr>
          <w:sz w:val="36"/>
          <w:szCs w:val="36"/>
          <w:lang w:val="en-US"/>
        </w:rPr>
        <w:t xml:space="preserve"> and </w:t>
      </w:r>
      <w:r w:rsidR="009B1805" w:rsidRPr="00637722">
        <w:rPr>
          <w:b/>
          <w:bCs/>
          <w:sz w:val="36"/>
          <w:szCs w:val="36"/>
          <w:lang w:val="en-US"/>
        </w:rPr>
        <w:t>mean prediction</w:t>
      </w:r>
      <w:r w:rsidR="009B1805">
        <w:rPr>
          <w:sz w:val="36"/>
          <w:szCs w:val="36"/>
          <w:lang w:val="en-US"/>
        </w:rPr>
        <w:t xml:space="preserve"> (regression).</w:t>
      </w:r>
    </w:p>
    <w:p w14:paraId="6FF35764" w14:textId="77777777" w:rsidR="000C62ED" w:rsidRPr="000C62ED" w:rsidRDefault="000C62ED" w:rsidP="000C62ED">
      <w:pPr>
        <w:pStyle w:val="ListParagraph"/>
        <w:rPr>
          <w:sz w:val="36"/>
          <w:szCs w:val="36"/>
          <w:lang w:val="en-US"/>
        </w:rPr>
      </w:pPr>
    </w:p>
    <w:p w14:paraId="30758CE6" w14:textId="77777777" w:rsidR="000C62ED" w:rsidRDefault="000C62ED" w:rsidP="000C62ED">
      <w:pPr>
        <w:rPr>
          <w:sz w:val="36"/>
          <w:szCs w:val="36"/>
          <w:lang w:val="en-US"/>
        </w:rPr>
      </w:pPr>
    </w:p>
    <w:p w14:paraId="1F2BB0C0" w14:textId="6A288B51" w:rsidR="000C62ED" w:rsidRPr="00C33E97" w:rsidRDefault="000C62ED" w:rsidP="000C62ED">
      <w:pPr>
        <w:rPr>
          <w:b/>
          <w:bCs/>
          <w:sz w:val="36"/>
          <w:szCs w:val="36"/>
          <w:u w:val="single"/>
          <w:lang w:val="en-US"/>
        </w:rPr>
      </w:pPr>
      <w:r w:rsidRPr="00C33E97">
        <w:rPr>
          <w:b/>
          <w:bCs/>
          <w:sz w:val="36"/>
          <w:szCs w:val="36"/>
          <w:u w:val="single"/>
          <w:lang w:val="en-US"/>
        </w:rPr>
        <w:t>Naïve Bayes:</w:t>
      </w:r>
    </w:p>
    <w:p w14:paraId="05F3C2D9" w14:textId="684B09D0" w:rsidR="000C62ED" w:rsidRDefault="000C62ED" w:rsidP="000C6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</w:t>
      </w:r>
      <w:r w:rsidR="00C33E97">
        <w:rPr>
          <w:sz w:val="36"/>
          <w:szCs w:val="36"/>
          <w:lang w:val="en-US"/>
        </w:rPr>
        <w:t xml:space="preserve"> is used for classification tasks such as text classification it uses principles of probability to perform classification tasks.</w:t>
      </w:r>
    </w:p>
    <w:p w14:paraId="07ED9C36" w14:textId="68BCB92A" w:rsidR="00D876FD" w:rsidRDefault="00D876FD" w:rsidP="000C62ED">
      <w:pPr>
        <w:rPr>
          <w:sz w:val="36"/>
          <w:szCs w:val="36"/>
          <w:lang w:val="en-US"/>
        </w:rPr>
      </w:pPr>
      <w:r w:rsidRPr="00FB5A6A">
        <w:rPr>
          <w:b/>
          <w:bCs/>
          <w:sz w:val="36"/>
          <w:szCs w:val="36"/>
          <w:lang w:val="en-US"/>
        </w:rPr>
        <w:t>Bernoulli</w:t>
      </w:r>
      <w:r w:rsidR="005B084A" w:rsidRPr="00FB5A6A">
        <w:rPr>
          <w:b/>
          <w:bCs/>
          <w:sz w:val="36"/>
          <w:szCs w:val="36"/>
          <w:lang w:val="en-US"/>
        </w:rPr>
        <w:t xml:space="preserve"> NB</w:t>
      </w:r>
      <w:r w:rsidR="005B084A">
        <w:rPr>
          <w:sz w:val="36"/>
          <w:szCs w:val="36"/>
          <w:lang w:val="en-US"/>
        </w:rPr>
        <w:t xml:space="preserve"> –</w:t>
      </w:r>
    </w:p>
    <w:p w14:paraId="07ACC195" w14:textId="0D53F3CD" w:rsidR="005B084A" w:rsidRDefault="005B084A" w:rsidP="000C6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assumed that all our features are binary, taking only two values 1 and 0.</w:t>
      </w:r>
    </w:p>
    <w:p w14:paraId="653BC997" w14:textId="77777777" w:rsidR="005B084A" w:rsidRDefault="005B084A" w:rsidP="000C62ED">
      <w:pPr>
        <w:rPr>
          <w:sz w:val="36"/>
          <w:szCs w:val="36"/>
          <w:lang w:val="en-US"/>
        </w:rPr>
      </w:pPr>
    </w:p>
    <w:p w14:paraId="5467FFB6" w14:textId="2A340CA1" w:rsidR="005B084A" w:rsidRPr="00FB5A6A" w:rsidRDefault="005B084A" w:rsidP="000C62ED">
      <w:pPr>
        <w:rPr>
          <w:b/>
          <w:bCs/>
          <w:sz w:val="36"/>
          <w:szCs w:val="36"/>
          <w:lang w:val="en-US"/>
        </w:rPr>
      </w:pPr>
      <w:r w:rsidRPr="00FB5A6A">
        <w:rPr>
          <w:b/>
          <w:bCs/>
          <w:sz w:val="36"/>
          <w:szCs w:val="36"/>
          <w:lang w:val="en-US"/>
        </w:rPr>
        <w:t>Multinomial NB –</w:t>
      </w:r>
    </w:p>
    <w:p w14:paraId="7F852A9D" w14:textId="2EE47B88" w:rsidR="005B084A" w:rsidRDefault="005B084A" w:rsidP="000C6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used when we have discrete data ex: ratings or </w:t>
      </w:r>
      <w:r w:rsidR="00FB5A6A">
        <w:rPr>
          <w:sz w:val="36"/>
          <w:szCs w:val="36"/>
          <w:lang w:val="en-US"/>
        </w:rPr>
        <w:t>classes</w:t>
      </w:r>
      <w:r>
        <w:rPr>
          <w:sz w:val="36"/>
          <w:szCs w:val="36"/>
          <w:lang w:val="en-US"/>
        </w:rPr>
        <w:t>.</w:t>
      </w:r>
    </w:p>
    <w:p w14:paraId="23C826D0" w14:textId="77777777" w:rsidR="005B084A" w:rsidRDefault="005B084A" w:rsidP="000C62ED">
      <w:pPr>
        <w:rPr>
          <w:sz w:val="36"/>
          <w:szCs w:val="36"/>
          <w:lang w:val="en-US"/>
        </w:rPr>
      </w:pPr>
    </w:p>
    <w:p w14:paraId="380933BB" w14:textId="1C4174CD" w:rsidR="005B084A" w:rsidRPr="00FB5A6A" w:rsidRDefault="00FB5A6A" w:rsidP="000C62ED">
      <w:pPr>
        <w:rPr>
          <w:b/>
          <w:bCs/>
          <w:sz w:val="36"/>
          <w:szCs w:val="36"/>
          <w:lang w:val="en-US"/>
        </w:rPr>
      </w:pPr>
      <w:r w:rsidRPr="00FB5A6A">
        <w:rPr>
          <w:b/>
          <w:bCs/>
          <w:sz w:val="36"/>
          <w:szCs w:val="36"/>
          <w:lang w:val="en-US"/>
        </w:rPr>
        <w:t>Gaussian NB –</w:t>
      </w:r>
    </w:p>
    <w:p w14:paraId="50DB3397" w14:textId="7472E3C2" w:rsidR="00FB5A6A" w:rsidRDefault="00FB5A6A" w:rsidP="000C6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Because of the assumption of the normal distribution this algo is used in cases when all features are in continuous form.</w:t>
      </w:r>
    </w:p>
    <w:p w14:paraId="50859C65" w14:textId="77777777" w:rsidR="009A489A" w:rsidRDefault="009A489A" w:rsidP="000C62ED">
      <w:pPr>
        <w:rPr>
          <w:sz w:val="36"/>
          <w:szCs w:val="36"/>
          <w:lang w:val="en-US"/>
        </w:rPr>
      </w:pPr>
    </w:p>
    <w:p w14:paraId="5D28F6AE" w14:textId="03912AE5" w:rsidR="009A489A" w:rsidRDefault="009A489A" w:rsidP="000C6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Explore all three Methods online**</w:t>
      </w:r>
    </w:p>
    <w:p w14:paraId="434AD141" w14:textId="77777777" w:rsidR="009A489A" w:rsidRDefault="009A489A" w:rsidP="000C62ED">
      <w:pPr>
        <w:rPr>
          <w:sz w:val="36"/>
          <w:szCs w:val="36"/>
          <w:lang w:val="en-US"/>
        </w:rPr>
      </w:pPr>
    </w:p>
    <w:p w14:paraId="4ADCC970" w14:textId="77777777" w:rsidR="009A489A" w:rsidRPr="00D876FD" w:rsidRDefault="009A489A" w:rsidP="000C62ED">
      <w:pPr>
        <w:rPr>
          <w:sz w:val="36"/>
          <w:szCs w:val="36"/>
        </w:rPr>
      </w:pPr>
    </w:p>
    <w:p w14:paraId="71C3647F" w14:textId="2358C288" w:rsidR="000C62ED" w:rsidRPr="000C62ED" w:rsidRDefault="000C62ED" w:rsidP="000C6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35484509" w14:textId="6B8F6A95" w:rsidR="00FF0D0E" w:rsidRDefault="000C3175" w:rsidP="00B751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1063677D" w14:textId="77777777" w:rsidR="00B751C0" w:rsidRPr="00B751C0" w:rsidRDefault="00B751C0" w:rsidP="00B751C0">
      <w:pPr>
        <w:rPr>
          <w:sz w:val="36"/>
          <w:szCs w:val="36"/>
          <w:lang w:val="en-US"/>
        </w:rPr>
      </w:pPr>
    </w:p>
    <w:p w14:paraId="2AAF84FE" w14:textId="77777777" w:rsidR="00B751C0" w:rsidRPr="00B751C0" w:rsidRDefault="00B751C0" w:rsidP="00B751C0">
      <w:pPr>
        <w:rPr>
          <w:sz w:val="36"/>
          <w:szCs w:val="36"/>
          <w:lang w:val="en-US"/>
        </w:rPr>
      </w:pPr>
    </w:p>
    <w:sectPr w:rsidR="00B751C0" w:rsidRPr="00B7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40F41"/>
    <w:multiLevelType w:val="hybridMultilevel"/>
    <w:tmpl w:val="B518E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496"/>
    <w:multiLevelType w:val="hybridMultilevel"/>
    <w:tmpl w:val="08DA0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0891"/>
    <w:multiLevelType w:val="hybridMultilevel"/>
    <w:tmpl w:val="9754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402EB"/>
    <w:multiLevelType w:val="hybridMultilevel"/>
    <w:tmpl w:val="521EC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D72"/>
    <w:multiLevelType w:val="hybridMultilevel"/>
    <w:tmpl w:val="0ECC1BE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7568759">
    <w:abstractNumId w:val="3"/>
  </w:num>
  <w:num w:numId="2" w16cid:durableId="618731491">
    <w:abstractNumId w:val="0"/>
  </w:num>
  <w:num w:numId="3" w16cid:durableId="2073966286">
    <w:abstractNumId w:val="2"/>
  </w:num>
  <w:num w:numId="4" w16cid:durableId="655032552">
    <w:abstractNumId w:val="1"/>
  </w:num>
  <w:num w:numId="5" w16cid:durableId="757481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C0"/>
    <w:rsid w:val="000113D2"/>
    <w:rsid w:val="00055DC7"/>
    <w:rsid w:val="00081DC1"/>
    <w:rsid w:val="00096E7A"/>
    <w:rsid w:val="000C3175"/>
    <w:rsid w:val="000C62ED"/>
    <w:rsid w:val="000C6854"/>
    <w:rsid w:val="00100905"/>
    <w:rsid w:val="001831FF"/>
    <w:rsid w:val="001845CB"/>
    <w:rsid w:val="001B46A5"/>
    <w:rsid w:val="001D7664"/>
    <w:rsid w:val="0022254D"/>
    <w:rsid w:val="002926A3"/>
    <w:rsid w:val="002C1895"/>
    <w:rsid w:val="00316894"/>
    <w:rsid w:val="00381446"/>
    <w:rsid w:val="0039451E"/>
    <w:rsid w:val="004D04C6"/>
    <w:rsid w:val="005B084A"/>
    <w:rsid w:val="005B7CC2"/>
    <w:rsid w:val="00637722"/>
    <w:rsid w:val="00654172"/>
    <w:rsid w:val="00744F9D"/>
    <w:rsid w:val="00760ED4"/>
    <w:rsid w:val="0078698A"/>
    <w:rsid w:val="008023D0"/>
    <w:rsid w:val="0080397F"/>
    <w:rsid w:val="0080475A"/>
    <w:rsid w:val="00820E0C"/>
    <w:rsid w:val="00834479"/>
    <w:rsid w:val="00931196"/>
    <w:rsid w:val="0095140F"/>
    <w:rsid w:val="00977ED7"/>
    <w:rsid w:val="009A489A"/>
    <w:rsid w:val="009B1805"/>
    <w:rsid w:val="00A2277A"/>
    <w:rsid w:val="00A2350D"/>
    <w:rsid w:val="00A57B34"/>
    <w:rsid w:val="00A77384"/>
    <w:rsid w:val="00AB2952"/>
    <w:rsid w:val="00AF545B"/>
    <w:rsid w:val="00B046C2"/>
    <w:rsid w:val="00B15715"/>
    <w:rsid w:val="00B6277C"/>
    <w:rsid w:val="00B63539"/>
    <w:rsid w:val="00B751C0"/>
    <w:rsid w:val="00BA177D"/>
    <w:rsid w:val="00C01E8E"/>
    <w:rsid w:val="00C33E97"/>
    <w:rsid w:val="00C54F46"/>
    <w:rsid w:val="00C67909"/>
    <w:rsid w:val="00CB50E8"/>
    <w:rsid w:val="00CE416E"/>
    <w:rsid w:val="00D318C0"/>
    <w:rsid w:val="00D709D2"/>
    <w:rsid w:val="00D876FD"/>
    <w:rsid w:val="00DE1329"/>
    <w:rsid w:val="00DF3631"/>
    <w:rsid w:val="00E573CB"/>
    <w:rsid w:val="00E57D14"/>
    <w:rsid w:val="00E92541"/>
    <w:rsid w:val="00E9349A"/>
    <w:rsid w:val="00F0769C"/>
    <w:rsid w:val="00FB5A6A"/>
    <w:rsid w:val="00FC69E9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31790"/>
  <w15:chartTrackingRefBased/>
  <w15:docId w15:val="{03D6AB06-7ACC-4DD7-90F5-AA24352E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495</Words>
  <Characters>2670</Characters>
  <Application>Microsoft Office Word</Application>
  <DocSecurity>0</DocSecurity>
  <Lines>127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60</cp:revision>
  <dcterms:created xsi:type="dcterms:W3CDTF">2024-07-08T03:35:00Z</dcterms:created>
  <dcterms:modified xsi:type="dcterms:W3CDTF">2024-07-18T05:24:00Z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2e237ece-e9b1-4531-a194-e772b8171fd3</vt:lpwstr>
  </property>
</Properties>
</file>